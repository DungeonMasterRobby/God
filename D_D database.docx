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Origin story</w:t>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mortal races were created by the great being of all, Wumanok. They were made for her amusement and she enjoyed watching them play in her great gardens. Life for the mortal races was easy and good for them, but Wumanok children, the Titans, were not happy. They were jealous of the easy life that their </w:t>
      </w:r>
      <w:ins w:author="Jonathan Mayhew" w:id="0" w:date="2015-05-20T07:17:29Z">
        <w:r w:rsidDel="00000000" w:rsidR="00000000" w:rsidRPr="00000000">
          <w:rPr>
            <w:rtl w:val="0"/>
          </w:rPr>
          <w:t xml:space="preserve">mother </w:t>
        </w:r>
      </w:ins>
      <w:del w:author="Jonathan Mayhew" w:id="0" w:date="2015-05-20T07:17:29Z">
        <w:r w:rsidDel="00000000" w:rsidR="00000000" w:rsidRPr="00000000">
          <w:rPr>
            <w:rtl w:val="0"/>
          </w:rPr>
          <w:delText xml:space="preserve">mom </w:delText>
        </w:r>
      </w:del>
      <w:r w:rsidDel="00000000" w:rsidR="00000000" w:rsidRPr="00000000">
        <w:rPr>
          <w:rtl w:val="0"/>
        </w:rPr>
        <w:t xml:space="preserve">had given the mortals and they wanted such a great life. While their mom was sleeping, they tied her up and placed her in the Center of the World. There they told her that either she give them as great life as she had given the mortals or they would destroy her and take her power. Wumanok, knowing that she had lost, swore vengeance. As her children went through the ritual of power removal Wumanok, Knower of All Things, changed the symbols used in the ritual. As the last part of the ritual, her oldest daughter, Amita stabbed her and let her blood pour over the floor. This same time the loyal human servant, Thalion, came looking for his master. As Wumanok’s power and blood poured from her body, the titans cheered excited at their new found power. Wumanok’s last words were “That power is not yours, I have given the mortals immortality. I have given them my power. They will destroy you all. May you all burn…” The blood turned to strange lights of different colors that flew across the world. This was the gift of immortality. Thalion cried out for his former master, experiencing pain for the first time ever. He embraced all The Essences of Wumanok.</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Kings Guard</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With the death of Wumanok, humankind needed to start to provide for itself. As the strongest human of all, Thalion started the first government. He created the Council of the King, later renamed council of Thalion after his death. The council was made up of the master of each type of Essence. The council advised the king and made many decisions for the kingdom. Every vote could be over ruled by the king but a unanimous vote would overrule the king choice. The council members were also the heads of the branches of the Kings Guard. They are the special forces of the king and they are made to kill titans. To join the kings guard you must have The Essence and join the Academy. The Academy is a 15 year long training facility. When people join they get placed in squads. they will be in this squad for the rest of their immortal existence. You as a group have finished your training, you many not like all your team members, you do know them well, you start on your first mission as a real member of the Kings Guard.</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Society</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Thalion was immortal but not invincible. After ruling for 75 years, the capital, Oladan, was attacked by </w:t>
      </w:r>
      <w:ins w:author="Jonathan Mayhew" w:id="1" w:date="2015-05-20T07:20:12Z">
        <w:r w:rsidDel="00000000" w:rsidR="00000000" w:rsidRPr="00000000">
          <w:rPr>
            <w:rtl w:val="0"/>
          </w:rPr>
          <w:t xml:space="preserve">hundreds </w:t>
        </w:r>
      </w:ins>
      <w:del w:author="Jonathan Mayhew" w:id="1" w:date="2015-05-20T07:20:12Z">
        <w:r w:rsidDel="00000000" w:rsidR="00000000" w:rsidRPr="00000000">
          <w:rPr>
            <w:rtl w:val="0"/>
          </w:rPr>
          <w:delText xml:space="preserve">100s </w:delText>
        </w:r>
      </w:del>
      <w:r w:rsidDel="00000000" w:rsidR="00000000" w:rsidRPr="00000000">
        <w:rPr>
          <w:rtl w:val="0"/>
        </w:rPr>
        <w:t xml:space="preserve">of titans. during the great battle, the Kings Guard were almost defeated until Thalion joined the battle. He was amazing on the field of battle. He handled titans ten at a time, casting spells and cutting them down with his swords. The battle lasted for days. Then Thalion was stabbed straight through the heart and then decapitated. The battle looked lost; but Thalion’s spirit was still in his body. The headless body could not be killed. As Thalion killed the last titan, his body fell the the ground and turned to ash. His son Nero took power after his father. Nero was not as sane or good as his father. He disagreed with everything that his advisors said and killed the ones that spoke against him. He was completely evil, powerful and immortal. To save the kingdom, the Advisor of Strength, Apamak “Dawncaller” Veomatha, lead a crowd and killed the king in combat. Dawncaller then placed Nero’s younger brother, Oloran, as king and made it so the king can never have the Essence so that a bad one doesn't last forever. Nero reigned for 157 years. the current king is Oloran’s great great great great grandson Qinjor. The year is 407 After Wumanok’s Death (AWD).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The majority of people don’t have the essence. Most have mortal lives with regular school work and manual labor. There are three main classes in the kingdom: peasant, middle, inherited. The peasants are made up nearly half farmers, half fishers. The government tries to control the populace by giving money to farmer and fisherman as long as they don't go to school. This is to make sure that the people don't rebel and let the inherited stay in power. often there are problems between the middle and the inherited. The inherited can work their way and get on the Council of Thalion and use their money to change policy by bribing or trading with a council member. The middle class have no say in any policy or life factors because they can't get on the council. The only way to be upwardly mobile is by marrying a member of the royal family. The middle class is often trying to get elections and over democratic movements. Most protesters are part of the Univerity of Open Education. There was a major uprising in the year 298 were the middle class demand that they be allowed to be schooled. After a year of fighting and dying on both sides, the wise and pacifist High Cleric Randin suggested that the government build the school but increase taxes to take care of the school. the school was born and its education can give The Academy a run for its money.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end of the campaign: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the destruction of the demonic vessel, the stone are brought together. The priest brings the stones together and places them on the ground. He chants a old prayer of wumanok. As he says the prayer, the stones fuse and turn to bright white. the white extends from the stones and engulfs all the players and the priest. They see and older woman enter the white void.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did not go to plan.”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she points to the priest and he yells in pain and vanishes.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were not the chosen heroes for this mission. You were not supposed to have saved me. You were supposed to be damned to hell. I now I must let you keep your lives in return.”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she again points her fingers at the party and you all feel your back start to burn.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You are now protected. Your lives have been spared. this is your reward for rescuing me. Do not expect more.” As she is done speaking the white light fades, you heroes are left in the middle of town with all its damage and destruction. as you adjust to the change of light you feel a new sense. your perception now sees certain people with a bright light around them. [the party does not have the white light around them. the people who have light all had the essence.]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 this point, people without the light start attacking people with the light around them. they start biting, clawing, and beating the people. spells start casting. people are dying and burning. the crowd turns toward you all in unison. they all smile in unison, and they all charge everyone else in unison. They are killing ripping arms off of each others bodies. eyes are ripped off, genitals are mutilated. You see these people that used to have the essence get destroyed and killed. Some are even crazy enough to start eating the dead. One of these cannibals turns to you and smiles. A Charlie, your drill sergeant and trainer, gets pinned. He looks at you as the wild people cut off his head. You are all not attacked and are able to leave unharmed.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b w:val="1"/>
          <w:sz w:val="48"/>
          <w:szCs w:val="48"/>
        </w:rPr>
      </w:pPr>
      <w:r w:rsidDel="00000000" w:rsidR="00000000" w:rsidRPr="00000000">
        <w:rPr>
          <w:b w:val="1"/>
          <w:sz w:val="48"/>
          <w:szCs w:val="48"/>
          <w:rtl w:val="0"/>
        </w:rPr>
        <w:t xml:space="preserve">Information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Humans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Human King</w:t>
        <w:tab/>
        <w:t xml:space="preserve">Tymon Geol: Is old and senile is about to die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Son 1</w:t>
        <w:tab/>
        <w:tab/>
        <w:t xml:space="preserve">Celeus Geol: is dead. was killed while being escorted by the party. You are currently looking for his killer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Son 2</w:t>
        <w:tab/>
        <w:tab/>
        <w:t xml:space="preserve">Christian Geol: is a half elf that most consider not inline for the throne. A major suspect in the death of Celeus.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Son 3</w:t>
        <w:tab/>
        <w:tab/>
        <w:t xml:space="preserve">Philip Geol: Head general of the human army. He is a suspect for the murder because he has access to the secret military poison used to kill Celeus.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Son 4</w:t>
        <w:tab/>
        <w:tab/>
        <w:t xml:space="preserve">Orion Geol: Has joined the church of Orion and has forsaken the throne. Not a suspect at this time.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Hand of the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King</w:t>
        <w:tab/>
        <w:tab/>
        <w:t xml:space="preserve">Geoffrey Arpino: hired you to protect celeus with the reward of 10,000g, and               has now hired you to fine Celeus’ killer for 100,000g reward.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Queen</w:t>
        <w:tab/>
        <w:tab/>
        <w:t xml:space="preserve">Giselle Geol: Is worried for her dying husband and the status of her kingdom</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Wizard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Detective</w:t>
        <w:tab/>
        <w:t xml:space="preserve">Rosh: the human detective there to assist with catching Celeus murder. He will   be there to help review evidence and will be the DM’s guiding hand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Bartender</w:t>
        <w:tab/>
        <w:t xml:space="preserve">Randel: The bartender that gets the worst luck, the party (read Jake) has stolen from him, torched his bar, and beat him up on multiple occasions. He has banned all party members from entering his bar. He resides in the city of Missillac(see below)</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Village Healer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Gütel Ebersbach: the local healer for the village Dive. She is a kind old woman who is quite good for a village healer, but she is no cleric and is only able to use minor potions and remedies.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Elves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Elf king</w:t>
        <w:tab/>
        <w:t xml:space="preserve">Landion: Jake’s main suspect for the death of Celeus. he seems to be the one sending assassins to kill jake and Xollog (see below)</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Daughter 1</w:t>
        <w:tab/>
        <w:t xml:space="preserve">Narylfiel: The Elf monk that was just caught by Jake in the capital city of Oladan. She has not been interrogated yet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king’s sister</w:t>
        <w:tab/>
        <w:t xml:space="preserve">Tariel: the mother of prince Christian. This was discovered after the assassin, Bollwinckel(see below), was tortured by Jake and Xollog(see below)</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elf assassin</w:t>
        <w:tab/>
        <w:t xml:space="preserve">Bollwinckel: assassin from the elven royal house. Was caught and tortured. Told about the elven plot to take the human throne to make way for Landion(see above) to become the high king.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Head Cleric</w:t>
        <w:tab/>
        <w:t xml:space="preserve">Maeglad: Not affiliated with the elven house but resides in the capital city of the empire. He runs the Church of the Essence(see below). He seems to have no political ambitions but is too powerful a man to ignore as a suspect.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Lawyer            Grimrail: he is a world class lawyer that often works with the Elven royal house but has been known to work for whomever pays him the most money.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Lord Commander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Castien Underwood: once the highest ranking general in the Elven army, he was demoted after one of his lieutenants lost a great victory. He has now been demoted to commander.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Orcs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Orc Chief</w:t>
        <w:tab/>
        <w:t xml:space="preserve">Xollog: a strong and powerful orc, Xollog has united most of the orc tribes. He is in the process of forming a treaty with the human king. The treaty summit was interrupted by an elven assassin so he has joined jake to discover the purpose behind the attack on his people.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General</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City</w:t>
        <w:tab/>
        <w:tab/>
        <w:t xml:space="preserve">Oladan: Capital of the mortal empire and the location of the High King and the Church of the Essence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City </w:t>
        <w:tab/>
        <w:tab/>
        <w:t xml:space="preserve">Missillac: Human capital</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City</w:t>
        <w:tab/>
        <w:tab/>
        <w:t xml:space="preserve">Thalia: Elven Capital</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Organization</w:t>
        <w:tab/>
        <w:t xml:space="preserve">Church of the Essence: they believe that the essence was not supposed to be taken from the world and believe it was take away as punishment for mortals crimes. They prey that Wumanok gives back the Essence and tell people to repent for their sins. In the party’s experience, Followers of the church are very annoying.</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Organization</w:t>
        <w:tab/>
        <w:t xml:space="preserve">Hell: The demons have been at war with each other. The reason for the war is still being discovered, but because of the war, demons are being forced out of hell and into the world.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Organization</w:t>
        <w:tab/>
        <w:t xml:space="preserve">Heaven: little is known and almost all prayers are not being answer liked they used to be.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Anomalies</w:t>
        <w:tab/>
        <w:t xml:space="preserve">Meme Dungeons: Every once in a while, the party will stumble on strange caves that seem to come from another world. After going through a cave it will disappear and the party will advance. Look for these caves for they can have great surprises and fun.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Party</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Jake: Has just attacked the city of Oladan, with the help of chief Xollog’s armies, to see if he could find any information that the assassin had referenced. He captured an elf monk and came across a wall with secret maps.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Chase, JP: have gone to the city dive to search for the servant who ran away from the crime scene.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Rylee: Is in a coma from wounds inflicted during the mobbing. He will wake up and join the party in Dive.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Jonny, Nathan, Tyler, Josh, and all other new players: living in Missillac off of a prior jobs gold.</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